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F93E" w14:textId="1D18570C" w:rsidR="00D577AA" w:rsidRPr="000F55C2" w:rsidRDefault="00D577AA">
      <w:pPr>
        <w:rPr>
          <w:b/>
          <w:bCs/>
          <w:color w:val="000000" w:themeColor="text1"/>
          <w:sz w:val="28"/>
          <w:szCs w:val="28"/>
        </w:rPr>
      </w:pPr>
      <w:r w:rsidRPr="000F55C2">
        <w:rPr>
          <w:b/>
          <w:bCs/>
          <w:color w:val="000000" w:themeColor="text1"/>
          <w:sz w:val="28"/>
          <w:szCs w:val="28"/>
        </w:rPr>
        <w:t>This file contains information regarding two types of models, both in Matlab and in PLAS, a convenient ODE solver that is freely available (</w:t>
      </w:r>
      <w:hyperlink r:id="rId5" w:history="1">
        <w:r w:rsidRPr="000F55C2">
          <w:rPr>
            <w:rStyle w:val="Hyperlink"/>
            <w:b/>
            <w:bCs/>
            <w:color w:val="000000" w:themeColor="text1"/>
            <w:sz w:val="28"/>
            <w:szCs w:val="28"/>
          </w:rPr>
          <w:t>http://enzymology.fc.ul.pt/software/</w:t>
        </w:r>
      </w:hyperlink>
      <w:r w:rsidRPr="000F55C2">
        <w:rPr>
          <w:b/>
          <w:bCs/>
          <w:color w:val="000000" w:themeColor="text1"/>
          <w:sz w:val="28"/>
          <w:szCs w:val="28"/>
        </w:rPr>
        <w:t xml:space="preserve">). The explanation for the latter format </w:t>
      </w:r>
      <w:proofErr w:type="gramStart"/>
      <w:r w:rsidRPr="000F55C2">
        <w:rPr>
          <w:b/>
          <w:bCs/>
          <w:color w:val="000000" w:themeColor="text1"/>
          <w:sz w:val="28"/>
          <w:szCs w:val="28"/>
        </w:rPr>
        <w:t>are</w:t>
      </w:r>
      <w:proofErr w:type="gramEnd"/>
      <w:r w:rsidRPr="000F55C2">
        <w:rPr>
          <w:b/>
          <w:bCs/>
          <w:color w:val="000000" w:themeColor="text1"/>
          <w:sz w:val="28"/>
          <w:szCs w:val="28"/>
        </w:rPr>
        <w:t xml:space="preserve"> more detailed, as PLAS is not as widely known as Matlab.</w:t>
      </w:r>
    </w:p>
    <w:p w14:paraId="6495AE8C" w14:textId="7E4A1DAF" w:rsidR="00D577AA" w:rsidRPr="008D53BC" w:rsidRDefault="00D577AA" w:rsidP="00D577AA">
      <w:pPr>
        <w:rPr>
          <w:b/>
          <w:bCs/>
        </w:rPr>
      </w:pPr>
    </w:p>
    <w:p w14:paraId="5D560B4C" w14:textId="77777777" w:rsidR="00D577AA" w:rsidRPr="008D53BC" w:rsidRDefault="00D577AA" w:rsidP="00D577AA">
      <w:pPr>
        <w:pStyle w:val="ListParagraph"/>
        <w:numPr>
          <w:ilvl w:val="0"/>
          <w:numId w:val="1"/>
        </w:numPr>
        <w:rPr>
          <w:b/>
          <w:bCs/>
        </w:rPr>
      </w:pPr>
      <w:r w:rsidRPr="008D53BC">
        <w:rPr>
          <w:b/>
          <w:bCs/>
        </w:rPr>
        <w:t xml:space="preserve">Baseline Model: </w:t>
      </w:r>
    </w:p>
    <w:p w14:paraId="48FC45AA" w14:textId="77777777" w:rsidR="00D577AA" w:rsidRPr="008D53BC" w:rsidRDefault="00D577AA" w:rsidP="00D577AA">
      <w:pPr>
        <w:pStyle w:val="ListParagraph"/>
      </w:pPr>
      <w:r w:rsidRPr="008D53BC">
        <w:t xml:space="preserve">The </w:t>
      </w:r>
      <w:r>
        <w:t>MATLAB</w:t>
      </w:r>
      <w:r w:rsidRPr="008D53BC">
        <w:t xml:space="preserve"> file corresponding to the PLAS file </w:t>
      </w:r>
      <w:r w:rsidRPr="008D53BC">
        <w:rPr>
          <w:i/>
          <w:iCs/>
        </w:rPr>
        <w:t xml:space="preserve">Metal </w:t>
      </w:r>
      <w:proofErr w:type="spellStart"/>
      <w:r w:rsidRPr="008D53BC">
        <w:rPr>
          <w:i/>
          <w:iCs/>
        </w:rPr>
        <w:t>uptake.plc</w:t>
      </w:r>
      <w:proofErr w:type="spellEnd"/>
      <w:r w:rsidRPr="008D53BC">
        <w:t xml:space="preserve"> is </w:t>
      </w:r>
      <w:proofErr w:type="spellStart"/>
      <w:r w:rsidRPr="008D53BC">
        <w:t>MATLAB_PLANTS.m</w:t>
      </w:r>
      <w:proofErr w:type="spellEnd"/>
    </w:p>
    <w:p w14:paraId="1109698C" w14:textId="77777777" w:rsidR="00D577AA" w:rsidRPr="008D53BC" w:rsidRDefault="00D577AA" w:rsidP="00D577AA">
      <w:pPr>
        <w:pStyle w:val="ListParagraph"/>
        <w:numPr>
          <w:ilvl w:val="0"/>
          <w:numId w:val="1"/>
        </w:numPr>
        <w:rPr>
          <w:b/>
          <w:bCs/>
        </w:rPr>
      </w:pPr>
      <w:r w:rsidRPr="008D53BC">
        <w:rPr>
          <w:b/>
          <w:bCs/>
        </w:rPr>
        <w:t>Baseline Model for Monte-Carlo Simulations</w:t>
      </w:r>
    </w:p>
    <w:p w14:paraId="3122CAB8" w14:textId="77777777" w:rsidR="00D577AA" w:rsidRDefault="00D577AA" w:rsidP="00D577AA">
      <w:pPr>
        <w:pStyle w:val="ListParagraph"/>
      </w:pPr>
      <w:r>
        <w:t xml:space="preserve">The MATLAB files corresponding to the PLAS file </w:t>
      </w:r>
      <w:proofErr w:type="spellStart"/>
      <w:r w:rsidRPr="008D53BC">
        <w:rPr>
          <w:i/>
          <w:iCs/>
        </w:rPr>
        <w:t>MC_Arabidopsis.plc</w:t>
      </w:r>
      <w:proofErr w:type="spellEnd"/>
      <w:r>
        <w:rPr>
          <w:i/>
          <w:iCs/>
        </w:rPr>
        <w:t xml:space="preserve"> </w:t>
      </w:r>
      <w:r>
        <w:t>are</w:t>
      </w:r>
      <w:r w:rsidRPr="008D53BC">
        <w:t xml:space="preserve"> </w:t>
      </w:r>
      <w:proofErr w:type="spellStart"/>
      <w:r w:rsidRPr="008D53BC">
        <w:rPr>
          <w:i/>
          <w:iCs/>
        </w:rPr>
        <w:t>MCplants.m</w:t>
      </w:r>
      <w:proofErr w:type="spellEnd"/>
      <w:r w:rsidRPr="008D53BC">
        <w:t xml:space="preserve"> and </w:t>
      </w:r>
      <w:proofErr w:type="spellStart"/>
      <w:r w:rsidRPr="008D53BC">
        <w:rPr>
          <w:i/>
          <w:iCs/>
        </w:rPr>
        <w:t>PlantDifEqlf.</w:t>
      </w:r>
      <w:r>
        <w:rPr>
          <w:i/>
          <w:iCs/>
        </w:rPr>
        <w:t>m</w:t>
      </w:r>
      <w:proofErr w:type="spellEnd"/>
    </w:p>
    <w:p w14:paraId="33DEF509" w14:textId="1EC7CACA" w:rsidR="00D577AA" w:rsidRPr="00D577AA" w:rsidRDefault="00D577AA" w:rsidP="00D577AA">
      <w:r w:rsidRPr="008D53BC">
        <w:rPr>
          <w:b/>
          <w:bCs/>
          <w:i/>
          <w:iCs/>
        </w:rPr>
        <w:t>*MATLAB files provide further comments within the code.</w:t>
      </w:r>
    </w:p>
    <w:p w14:paraId="5601AECC" w14:textId="07B13C56" w:rsidR="008D53BC" w:rsidRDefault="008D53BC">
      <w:pPr>
        <w:rPr>
          <w:b/>
          <w:bCs/>
        </w:rPr>
      </w:pPr>
    </w:p>
    <w:p w14:paraId="36B8A4D3" w14:textId="0747D5EE" w:rsidR="004D2834" w:rsidRPr="00D577AA" w:rsidRDefault="004D2834">
      <w:pPr>
        <w:rPr>
          <w:b/>
          <w:bCs/>
          <w:sz w:val="28"/>
          <w:szCs w:val="28"/>
        </w:rPr>
      </w:pPr>
      <w:r w:rsidRPr="00D577AA">
        <w:rPr>
          <w:b/>
          <w:bCs/>
          <w:sz w:val="28"/>
          <w:szCs w:val="28"/>
        </w:rPr>
        <w:t>1. Baseline Model</w:t>
      </w:r>
    </w:p>
    <w:p w14:paraId="69E6CAFF" w14:textId="77777777" w:rsidR="00D577AA" w:rsidRPr="004D2834" w:rsidRDefault="00D577AA">
      <w:pPr>
        <w:rPr>
          <w:b/>
          <w:bCs/>
        </w:rPr>
      </w:pPr>
    </w:p>
    <w:p w14:paraId="2A7B2C8D" w14:textId="7C61BF40" w:rsidR="00D577AA" w:rsidRDefault="00D577AA">
      <w:r w:rsidRPr="008D53BC">
        <w:rPr>
          <w:b/>
          <w:bCs/>
        </w:rPr>
        <w:t xml:space="preserve">MATLAB: </w:t>
      </w:r>
    </w:p>
    <w:p w14:paraId="1F0BFBCC" w14:textId="549EABD5" w:rsidR="00D577AA" w:rsidRDefault="00D577AA">
      <w:r w:rsidRPr="008D53BC">
        <w:t xml:space="preserve">The </w:t>
      </w:r>
      <w:r>
        <w:t>MATLAB</w:t>
      </w:r>
      <w:r w:rsidRPr="008D53BC">
        <w:t xml:space="preserve"> file </w:t>
      </w:r>
      <w:proofErr w:type="spellStart"/>
      <w:r w:rsidRPr="008D53BC">
        <w:t>PLANTS.m</w:t>
      </w:r>
      <w:proofErr w:type="spellEnd"/>
      <w:r>
        <w:t xml:space="preserve"> contains code for all “What-If” simulations. It contains the ODEs, expressed in the format of all fluxes associated with each pool, which is followed by the symbolic definition of these fluxes, call of </w:t>
      </w:r>
      <w:proofErr w:type="gramStart"/>
      <w:r>
        <w:t>a</w:t>
      </w:r>
      <w:proofErr w:type="gramEnd"/>
      <w:r>
        <w:t xml:space="preserve"> ODE solver, and reporting instructions.</w:t>
      </w:r>
    </w:p>
    <w:p w14:paraId="47A45B1A" w14:textId="77777777" w:rsidR="00D577AA" w:rsidRDefault="00D577AA"/>
    <w:p w14:paraId="2033AA4F" w14:textId="77777777" w:rsidR="00486E00" w:rsidRDefault="00D577AA">
      <w:pPr>
        <w:rPr>
          <w:b/>
          <w:bCs/>
        </w:rPr>
      </w:pPr>
      <w:r w:rsidRPr="00D577AA">
        <w:rPr>
          <w:b/>
          <w:bCs/>
        </w:rPr>
        <w:t xml:space="preserve">PLAS: </w:t>
      </w:r>
    </w:p>
    <w:p w14:paraId="699EE62F" w14:textId="2953075E" w:rsidR="00875F86" w:rsidRDefault="00486E00">
      <w:r>
        <w:t>Download and implement PLAS,</w:t>
      </w:r>
      <w:r w:rsidR="002838AA">
        <w:t xml:space="preserve"> start</w:t>
      </w:r>
      <w:r>
        <w:t xml:space="preserve"> it, and open the</w:t>
      </w:r>
      <w:r w:rsidR="004A7552">
        <w:t xml:space="preserve"> file </w:t>
      </w:r>
      <w:r w:rsidR="00AC5C4F" w:rsidRPr="00AC5C4F">
        <w:rPr>
          <w:i/>
          <w:iCs/>
        </w:rPr>
        <w:t xml:space="preserve">Metal </w:t>
      </w:r>
      <w:proofErr w:type="spellStart"/>
      <w:r w:rsidR="00AC5C4F" w:rsidRPr="00AC5C4F">
        <w:rPr>
          <w:i/>
          <w:iCs/>
        </w:rPr>
        <w:t>uptake.plc</w:t>
      </w:r>
      <w:proofErr w:type="spellEnd"/>
      <w:r w:rsidR="002838AA">
        <w:t xml:space="preserve">, </w:t>
      </w:r>
      <w:r>
        <w:t xml:space="preserve">which corresponds to the Matlab file above and </w:t>
      </w:r>
      <w:r w:rsidR="00AC5C4F">
        <w:t>contains the</w:t>
      </w:r>
      <w:r w:rsidR="00D577AA">
        <w:t xml:space="preserve"> </w:t>
      </w:r>
      <w:r w:rsidR="00AC5C4F">
        <w:t xml:space="preserve">PLAS code for </w:t>
      </w:r>
      <w:r w:rsidR="006C536D">
        <w:t>all “What-If” simulations</w:t>
      </w:r>
      <w:r>
        <w:t>.</w:t>
      </w:r>
      <w:r w:rsidR="006C536D">
        <w:t xml:space="preserve"> </w:t>
      </w:r>
      <w:r w:rsidR="002838AA">
        <w:t>Although it is not mandatory, the file</w:t>
      </w:r>
      <w:r w:rsidR="006C536D">
        <w:t xml:space="preserve"> </w:t>
      </w:r>
      <w:r w:rsidR="00D577AA">
        <w:t>is subdivided into several sections</w:t>
      </w:r>
      <w:r w:rsidR="002838AA">
        <w:t xml:space="preserve"> for convenience</w:t>
      </w:r>
      <w:r w:rsidR="00D577AA">
        <w:t>. The first section shows</w:t>
      </w:r>
      <w:r w:rsidR="006C536D">
        <w:t xml:space="preserve"> the ODEs, </w:t>
      </w:r>
      <w:r w:rsidR="00D577AA">
        <w:t xml:space="preserve">again </w:t>
      </w:r>
      <w:r w:rsidR="006C536D">
        <w:t>expressed in the format of influxes and effluxes associated with each poo</w:t>
      </w:r>
      <w:r w:rsidR="00D53C04">
        <w:t>l</w:t>
      </w:r>
      <w:r w:rsidR="001647C9">
        <w:t>, which is f</w:t>
      </w:r>
      <w:r w:rsidR="00D53C04">
        <w:t>ollow</w:t>
      </w:r>
      <w:r w:rsidR="001647C9">
        <w:t xml:space="preserve">ed by the symbolic definition of these fluxes. The next section contains all initial values and </w:t>
      </w:r>
      <w:r w:rsidR="00D53C04">
        <w:t>parameter settings</w:t>
      </w:r>
      <w:r w:rsidR="00875F86">
        <w:t xml:space="preserve">. The </w:t>
      </w:r>
      <w:r w:rsidR="00CE6118">
        <w:t>subsequent</w:t>
      </w:r>
      <w:r w:rsidR="00875F86">
        <w:t xml:space="preserve"> section contains alternative settings for </w:t>
      </w:r>
      <w:r w:rsidR="005C2C7C">
        <w:t>the WBC19 mutant, Kan inhibition</w:t>
      </w:r>
      <w:r w:rsidR="00F00FEF">
        <w:t>, etc. As an example, the first five lines</w:t>
      </w:r>
      <w:r w:rsidR="00A93B1E">
        <w:t xml:space="preserve"> of this section</w:t>
      </w:r>
      <w:r w:rsidR="00D577AA">
        <w:t xml:space="preserve"> are comments:</w:t>
      </w:r>
    </w:p>
    <w:p w14:paraId="33F6BD77" w14:textId="77777777" w:rsidR="00F10B8A" w:rsidRPr="00F10B8A" w:rsidRDefault="00F10B8A" w:rsidP="00F10B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proofErr w:type="spellStart"/>
      <w:r w:rsidRPr="00F10B8A">
        <w:rPr>
          <w:rFonts w:ascii="Courier New" w:hAnsi="Courier New" w:cs="Courier New"/>
          <w:color w:val="000000"/>
        </w:rPr>
        <w:t>Fe_init</w:t>
      </w:r>
      <w:proofErr w:type="spellEnd"/>
      <w:r w:rsidRPr="00F10B8A">
        <w:rPr>
          <w:rFonts w:ascii="Courier New" w:hAnsi="Courier New" w:cs="Courier New"/>
          <w:color w:val="000000"/>
        </w:rPr>
        <w:t xml:space="preserve">: 5.9 </w:t>
      </w:r>
    </w:p>
    <w:p w14:paraId="1BCF5706" w14:textId="77777777" w:rsidR="00F10B8A" w:rsidRPr="00F10B8A" w:rsidRDefault="00F10B8A" w:rsidP="00F10B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proofErr w:type="spellStart"/>
      <w:r w:rsidRPr="00F10B8A">
        <w:rPr>
          <w:rFonts w:ascii="Courier New" w:hAnsi="Courier New" w:cs="Courier New"/>
          <w:color w:val="000000"/>
        </w:rPr>
        <w:t>Zn_init</w:t>
      </w:r>
      <w:proofErr w:type="spellEnd"/>
      <w:r w:rsidRPr="00F10B8A">
        <w:rPr>
          <w:rFonts w:ascii="Courier New" w:hAnsi="Courier New" w:cs="Courier New"/>
          <w:color w:val="000000"/>
        </w:rPr>
        <w:t>: 1.8</w:t>
      </w:r>
    </w:p>
    <w:p w14:paraId="7C4A3E05" w14:textId="77777777" w:rsidR="00F10B8A" w:rsidRPr="00F10B8A" w:rsidRDefault="00F10B8A" w:rsidP="00F10B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</w:p>
    <w:p w14:paraId="473A328A" w14:textId="77777777" w:rsidR="00F10B8A" w:rsidRPr="00F10B8A" w:rsidRDefault="00F10B8A" w:rsidP="00F10B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r w:rsidRPr="00F10B8A">
        <w:rPr>
          <w:rFonts w:ascii="Courier New" w:hAnsi="Courier New" w:cs="Courier New"/>
          <w:color w:val="000000"/>
        </w:rPr>
        <w:t>VS1 * 8</w:t>
      </w:r>
    </w:p>
    <w:p w14:paraId="1EB1A131" w14:textId="77777777" w:rsidR="00F10B8A" w:rsidRPr="00F10B8A" w:rsidRDefault="00F10B8A" w:rsidP="00F10B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r w:rsidRPr="00F10B8A">
        <w:rPr>
          <w:rFonts w:ascii="Courier New" w:hAnsi="Courier New" w:cs="Courier New"/>
          <w:color w:val="000000"/>
        </w:rPr>
        <w:t>VS2 * 0.3</w:t>
      </w:r>
    </w:p>
    <w:p w14:paraId="390206CE" w14:textId="1F818C1A" w:rsidR="00F00FEF" w:rsidRDefault="00F10B8A" w:rsidP="00F10B8A">
      <w:pPr>
        <w:ind w:left="720"/>
      </w:pPr>
      <w:r w:rsidRPr="00F10B8A">
        <w:rPr>
          <w:rFonts w:ascii="Courier New" w:hAnsi="Courier New" w:cs="Courier New"/>
          <w:color w:val="000000"/>
        </w:rPr>
        <w:t>VS4 * 0.5</w:t>
      </w:r>
    </w:p>
    <w:p w14:paraId="31D072DC" w14:textId="03EA51F3" w:rsidR="00F00FEF" w:rsidRDefault="00D577AA" w:rsidP="0008165C">
      <w:r>
        <w:t xml:space="preserve">They </w:t>
      </w:r>
      <w:r w:rsidR="00F10B8A">
        <w:t xml:space="preserve">indicate the measured </w:t>
      </w:r>
      <w:r w:rsidR="002404ED">
        <w:t xml:space="preserve">initial values for the WBC19 mutant and </w:t>
      </w:r>
      <w:r w:rsidR="00355C06">
        <w:t xml:space="preserve">one set of </w:t>
      </w:r>
      <w:r w:rsidR="002404ED">
        <w:t>compensatory changes to VS1, VS2, and VS4</w:t>
      </w:r>
      <w:r w:rsidR="00F6257C">
        <w:t xml:space="preserve">, </w:t>
      </w:r>
      <w:r w:rsidR="0008165C">
        <w:t xml:space="preserve">with </w:t>
      </w:r>
      <w:r w:rsidR="00F6257C">
        <w:t xml:space="preserve">which </w:t>
      </w:r>
      <w:r w:rsidR="0008165C">
        <w:t xml:space="preserve">the model must be adjusted </w:t>
      </w:r>
      <w:r w:rsidR="00F6257C">
        <w:t>to simulate this scenario</w:t>
      </w:r>
      <w:r w:rsidR="000F6D20">
        <w:t>.</w:t>
      </w:r>
      <w:r w:rsidR="00107D52">
        <w:t xml:space="preserve"> For instance, either </w:t>
      </w:r>
      <w:r w:rsidR="002838AA">
        <w:t xml:space="preserve">flux </w:t>
      </w:r>
      <w:r w:rsidR="00107D52">
        <w:t>VS1 or</w:t>
      </w:r>
      <w:r w:rsidR="0095740F">
        <w:t xml:space="preserve"> its rate</w:t>
      </w:r>
      <w:r w:rsidR="00107D52">
        <w:t xml:space="preserve"> as1 is to be multiplied by 8</w:t>
      </w:r>
      <w:r w:rsidR="002A4FEF">
        <w:t>, etc.</w:t>
      </w:r>
      <w:r w:rsidR="00107D52">
        <w:t xml:space="preserve"> </w:t>
      </w:r>
    </w:p>
    <w:p w14:paraId="04ED3A04" w14:textId="50E00274" w:rsidR="004A7552" w:rsidRDefault="002A4FEF">
      <w:r>
        <w:lastRenderedPageBreak/>
        <w:t>The final lines are</w:t>
      </w:r>
      <w:r w:rsidR="00B25083">
        <w:t xml:space="preserve"> definitions of Fe and Zn biomass</w:t>
      </w:r>
      <w:r>
        <w:t xml:space="preserve">, settings to </w:t>
      </w:r>
      <w:r w:rsidR="00412697">
        <w:t>model wild type (Kan =</w:t>
      </w:r>
      <w:r w:rsidR="0095740F">
        <w:t>WBC</w:t>
      </w:r>
      <w:r w:rsidR="00412697">
        <w:t xml:space="preserve"> = </w:t>
      </w:r>
      <w:r w:rsidR="005E0343">
        <w:t>FRD</w:t>
      </w:r>
      <w:r w:rsidR="0095740F">
        <w:t>3</w:t>
      </w:r>
      <w:r w:rsidR="005E0343">
        <w:t xml:space="preserve"> = 1) or other scenarios, and the initial time, final time, and </w:t>
      </w:r>
      <w:r w:rsidR="00C61373">
        <w:t>report interval.</w:t>
      </w:r>
    </w:p>
    <w:p w14:paraId="7F46D12E" w14:textId="2F4C6990" w:rsidR="00C61373" w:rsidRDefault="00C61373">
      <w:r>
        <w:t xml:space="preserve">The command </w:t>
      </w:r>
    </w:p>
    <w:p w14:paraId="32362D0E" w14:textId="5AE7E0FC" w:rsidR="004A7552" w:rsidRPr="00C61373" w:rsidRDefault="00C61373" w:rsidP="00C61373">
      <w:pPr>
        <w:ind w:left="720"/>
      </w:pPr>
      <w:r w:rsidRPr="00C61373">
        <w:rPr>
          <w:rFonts w:ascii="Courier New" w:hAnsi="Courier New" w:cs="Courier New"/>
          <w:color w:val="000000"/>
        </w:rPr>
        <w:t xml:space="preserve">!! </w:t>
      </w:r>
      <w:proofErr w:type="spellStart"/>
      <w:r w:rsidRPr="00C61373">
        <w:rPr>
          <w:rFonts w:ascii="Courier New" w:hAnsi="Courier New" w:cs="Courier New"/>
          <w:color w:val="000000"/>
        </w:rPr>
        <w:t>Fe_biomass</w:t>
      </w:r>
      <w:proofErr w:type="spellEnd"/>
      <w:r w:rsidRPr="00C61373">
        <w:rPr>
          <w:rFonts w:ascii="Courier New" w:hAnsi="Courier New" w:cs="Courier New"/>
          <w:color w:val="000000"/>
        </w:rPr>
        <w:t xml:space="preserve"> </w:t>
      </w:r>
      <w:proofErr w:type="spellStart"/>
      <w:r w:rsidRPr="00C61373">
        <w:rPr>
          <w:rFonts w:ascii="Courier New" w:hAnsi="Courier New" w:cs="Courier New"/>
          <w:color w:val="000000"/>
        </w:rPr>
        <w:t>Zn_biomass</w:t>
      </w:r>
      <w:proofErr w:type="spellEnd"/>
    </w:p>
    <w:p w14:paraId="74E2428E" w14:textId="1187C4C4" w:rsidR="00C61373" w:rsidRDefault="00486E00">
      <w:r w:rsidRPr="00B3757D">
        <w:rPr>
          <w:noProof/>
        </w:rPr>
        <w:drawing>
          <wp:anchor distT="0" distB="0" distL="114300" distR="114300" simplePos="0" relativeHeight="251659776" behindDoc="0" locked="0" layoutInCell="1" allowOverlap="1" wp14:anchorId="72A0FB98" wp14:editId="0A3BF439">
            <wp:simplePos x="0" y="0"/>
            <wp:positionH relativeFrom="column">
              <wp:posOffset>1861820</wp:posOffset>
            </wp:positionH>
            <wp:positionV relativeFrom="paragraph">
              <wp:posOffset>246219</wp:posOffset>
            </wp:positionV>
            <wp:extent cx="333375" cy="2762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834">
        <w:t>i</w:t>
      </w:r>
      <w:r w:rsidR="00C61373">
        <w:t>s PLAS syntax</w:t>
      </w:r>
      <w:r w:rsidR="004D2834">
        <w:t xml:space="preserve"> instructi</w:t>
      </w:r>
      <w:r w:rsidR="002838AA">
        <w:t>ng</w:t>
      </w:r>
      <w:r w:rsidR="004D2834">
        <w:t xml:space="preserve"> the program only to show the results for biomass.</w:t>
      </w:r>
    </w:p>
    <w:p w14:paraId="7F254A06" w14:textId="2094457B" w:rsidR="00486E00" w:rsidRDefault="00486E00">
      <w:r>
        <w:t xml:space="preserve">The code is executed by clicking          </w:t>
      </w:r>
      <w:proofErr w:type="gramStart"/>
      <w:r>
        <w:t xml:space="preserve">  .</w:t>
      </w:r>
      <w:proofErr w:type="gramEnd"/>
    </w:p>
    <w:p w14:paraId="19D6A796" w14:textId="43E4252C" w:rsidR="00C61373" w:rsidRDefault="00C61373"/>
    <w:p w14:paraId="5A559C4D" w14:textId="24EE77B4" w:rsidR="004D2834" w:rsidRPr="00D577AA" w:rsidRDefault="004D2834">
      <w:pPr>
        <w:rPr>
          <w:sz w:val="28"/>
          <w:szCs w:val="28"/>
        </w:rPr>
      </w:pPr>
      <w:r w:rsidRPr="00D577AA">
        <w:rPr>
          <w:b/>
          <w:bCs/>
          <w:sz w:val="28"/>
          <w:szCs w:val="28"/>
        </w:rPr>
        <w:t>2. Baseline Model for Monte-Carlo Simulations</w:t>
      </w:r>
    </w:p>
    <w:p w14:paraId="7E59F57D" w14:textId="10E74D85" w:rsidR="00D577AA" w:rsidRDefault="00D577AA"/>
    <w:p w14:paraId="14959879" w14:textId="4BB6DDF9" w:rsidR="00D577AA" w:rsidRDefault="00D577AA" w:rsidP="00D577AA">
      <w:r w:rsidRPr="008D53BC">
        <w:rPr>
          <w:b/>
          <w:bCs/>
        </w:rPr>
        <w:t xml:space="preserve">MATLAB: </w:t>
      </w:r>
      <w:r w:rsidR="00486E00">
        <w:t>The MATLAB files</w:t>
      </w:r>
      <w:r w:rsidR="00486E00" w:rsidRPr="008D53BC">
        <w:t xml:space="preserve"> </w:t>
      </w:r>
      <w:proofErr w:type="spellStart"/>
      <w:r w:rsidR="00486E00" w:rsidRPr="008D53BC">
        <w:rPr>
          <w:i/>
          <w:iCs/>
        </w:rPr>
        <w:t>MCplants.m</w:t>
      </w:r>
      <w:proofErr w:type="spellEnd"/>
      <w:r w:rsidR="00486E00" w:rsidRPr="008D53BC">
        <w:t xml:space="preserve"> and </w:t>
      </w:r>
      <w:proofErr w:type="spellStart"/>
      <w:r w:rsidR="00486E00" w:rsidRPr="008D53BC">
        <w:rPr>
          <w:i/>
          <w:iCs/>
        </w:rPr>
        <w:t>PlantDifEqlf.</w:t>
      </w:r>
      <w:r w:rsidR="00486E00">
        <w:rPr>
          <w:i/>
          <w:iCs/>
        </w:rPr>
        <w:t>m</w:t>
      </w:r>
      <w:proofErr w:type="spellEnd"/>
      <w:r w:rsidR="00486E00">
        <w:rPr>
          <w:i/>
          <w:iCs/>
        </w:rPr>
        <w:t xml:space="preserve"> </w:t>
      </w:r>
      <w:r w:rsidR="00486E00">
        <w:t xml:space="preserve">contain code for Monte-Carlo simulations, where the two parameters as4 and g2 are randomized 1,000 times and the resulting residual errors are recorded. </w:t>
      </w:r>
    </w:p>
    <w:p w14:paraId="416E867A" w14:textId="77777777" w:rsidR="00486E00" w:rsidRPr="00486E00" w:rsidRDefault="00486E00" w:rsidP="00D577AA"/>
    <w:p w14:paraId="2E197DA4" w14:textId="77777777" w:rsidR="00486E00" w:rsidRDefault="00486E00" w:rsidP="00486E00">
      <w:pPr>
        <w:rPr>
          <w:b/>
          <w:bCs/>
        </w:rPr>
      </w:pPr>
      <w:r w:rsidRPr="00D577AA">
        <w:rPr>
          <w:b/>
          <w:bCs/>
        </w:rPr>
        <w:t xml:space="preserve">PLAS: </w:t>
      </w:r>
    </w:p>
    <w:p w14:paraId="25AC372E" w14:textId="77777777" w:rsidR="00486E00" w:rsidRDefault="00486E00" w:rsidP="00486E00">
      <w:r>
        <w:t>The corresponding PLAS file is</w:t>
      </w:r>
      <w:r w:rsidR="00066812">
        <w:t xml:space="preserve"> </w:t>
      </w:r>
      <w:proofErr w:type="spellStart"/>
      <w:r w:rsidR="00066812" w:rsidRPr="00B3757D">
        <w:rPr>
          <w:i/>
          <w:iCs/>
        </w:rPr>
        <w:t>MC_Arabidopsis</w:t>
      </w:r>
      <w:r w:rsidR="00B3757D" w:rsidRPr="00B3757D">
        <w:rPr>
          <w:i/>
          <w:iCs/>
        </w:rPr>
        <w:t>.plc</w:t>
      </w:r>
      <w:proofErr w:type="spellEnd"/>
      <w:r>
        <w:t xml:space="preserve">. Here, randomization is achieved through command lines </w:t>
      </w:r>
      <w:proofErr w:type="gramStart"/>
      <w:r>
        <w:t>like</w:t>
      </w:r>
      <w:proofErr w:type="gramEnd"/>
      <w:r>
        <w:t xml:space="preserve"> </w:t>
      </w:r>
    </w:p>
    <w:p w14:paraId="2AC87EF7" w14:textId="0965E91A" w:rsidR="00B3757D" w:rsidRPr="00B3757D" w:rsidRDefault="00B3757D" w:rsidP="00486E00">
      <w:pPr>
        <w:ind w:firstLine="720"/>
      </w:pPr>
      <w:r w:rsidRPr="00B3757D">
        <w:rPr>
          <w:rFonts w:ascii="Courier New" w:hAnsi="Courier New" w:cs="Courier New"/>
          <w:color w:val="000000"/>
        </w:rPr>
        <w:t xml:space="preserve">as4 = </w:t>
      </w:r>
      <w:proofErr w:type="gramStart"/>
      <w:r w:rsidRPr="00B3757D">
        <w:rPr>
          <w:rFonts w:ascii="Courier New" w:hAnsi="Courier New" w:cs="Courier New"/>
          <w:color w:val="000000"/>
        </w:rPr>
        <w:t>rand[</w:t>
      </w:r>
      <w:proofErr w:type="gramEnd"/>
      <w:r w:rsidRPr="00B3757D">
        <w:rPr>
          <w:rFonts w:ascii="Courier New" w:hAnsi="Courier New" w:cs="Courier New"/>
          <w:color w:val="000000"/>
        </w:rPr>
        <w:t xml:space="preserve">20] +5  //14 </w:t>
      </w:r>
    </w:p>
    <w:p w14:paraId="7CB022C8" w14:textId="42454664" w:rsidR="00B3757D" w:rsidRDefault="00486E00">
      <w:r>
        <w:t xml:space="preserve">which </w:t>
      </w:r>
      <w:r w:rsidR="00B3757D">
        <w:t xml:space="preserve">randomizes as4 between 5 and 25; the slashes and 14 </w:t>
      </w:r>
      <w:r w:rsidR="00A456C7">
        <w:t>contain a</w:t>
      </w:r>
      <w:r w:rsidR="00B3757D">
        <w:t xml:space="preserve"> comment, reminding us that the </w:t>
      </w:r>
      <w:r w:rsidR="00757242">
        <w:t xml:space="preserve">baseline </w:t>
      </w:r>
      <w:r w:rsidR="00B3757D">
        <w:t>value in the model was set to 14.</w:t>
      </w:r>
    </w:p>
    <w:p w14:paraId="312F5E81" w14:textId="1C64D15D" w:rsidR="00B3757D" w:rsidRDefault="00B3757D">
      <w:r>
        <w:t xml:space="preserve">Similarly, the command </w:t>
      </w:r>
    </w:p>
    <w:p w14:paraId="62C0A8C3" w14:textId="56758ABA" w:rsidR="00B3757D" w:rsidRPr="00B3757D" w:rsidRDefault="00B3757D" w:rsidP="00B3757D">
      <w:pPr>
        <w:ind w:left="720"/>
      </w:pPr>
      <w:r w:rsidRPr="00B3757D">
        <w:rPr>
          <w:rFonts w:ascii="Courier New" w:hAnsi="Courier New" w:cs="Courier New"/>
          <w:color w:val="000000"/>
        </w:rPr>
        <w:t xml:space="preserve">g2 = </w:t>
      </w:r>
      <w:proofErr w:type="gramStart"/>
      <w:r w:rsidRPr="00B3757D">
        <w:rPr>
          <w:rFonts w:ascii="Courier New" w:hAnsi="Courier New" w:cs="Courier New"/>
          <w:color w:val="000000"/>
        </w:rPr>
        <w:t>rand[</w:t>
      </w:r>
      <w:proofErr w:type="gramEnd"/>
      <w:r w:rsidRPr="00B3757D">
        <w:rPr>
          <w:rFonts w:ascii="Courier New" w:hAnsi="Courier New" w:cs="Courier New"/>
          <w:color w:val="000000"/>
        </w:rPr>
        <w:t>1] - 1 //-.3</w:t>
      </w:r>
    </w:p>
    <w:p w14:paraId="56B94636" w14:textId="586408D7" w:rsidR="00B3757D" w:rsidRDefault="00B3757D">
      <w:r>
        <w:t>randomizes g2 between -1 and 0</w:t>
      </w:r>
      <w:r w:rsidR="002838AA">
        <w:t>; its baseline value is -0.3</w:t>
      </w:r>
      <w:r>
        <w:t>.</w:t>
      </w:r>
    </w:p>
    <w:p w14:paraId="62AD6DEB" w14:textId="04BE7A1D" w:rsidR="00B3757D" w:rsidRDefault="00B3757D" w:rsidP="00B3757D">
      <w:r>
        <w:t>Other additional lines in the code direct PLAS to compute the sums of squared errors for Fe and Zn at time</w:t>
      </w:r>
      <w:r w:rsidR="00D50E8F">
        <w:t>s</w:t>
      </w:r>
      <w:r>
        <w:t xml:space="preserve"> 10 and 13</w:t>
      </w:r>
      <w:r w:rsidR="00D50E8F">
        <w:t xml:space="preserve"> in comparison with the measured values</w:t>
      </w:r>
      <w:r>
        <w:t xml:space="preserve">. Finally, the </w:t>
      </w:r>
      <w:r w:rsidR="002838AA">
        <w:t xml:space="preserve">PLAS-specific </w:t>
      </w:r>
      <w:r>
        <w:t xml:space="preserve">commands between </w:t>
      </w:r>
    </w:p>
    <w:p w14:paraId="6792256F" w14:textId="14C21931" w:rsidR="00B3757D" w:rsidRPr="00B3757D" w:rsidRDefault="00B3757D" w:rsidP="00B3757D">
      <w:pPr>
        <w:ind w:left="720"/>
        <w:rPr>
          <w:rFonts w:ascii="Courier New" w:hAnsi="Courier New" w:cs="Courier New"/>
        </w:rPr>
      </w:pPr>
      <w:r w:rsidRPr="00B3757D">
        <w:rPr>
          <w:rFonts w:ascii="Courier New" w:hAnsi="Courier New" w:cs="Courier New"/>
        </w:rPr>
        <w:t>count1 = 1</w:t>
      </w:r>
    </w:p>
    <w:p w14:paraId="2ADED810" w14:textId="0B521ABC" w:rsidR="00B3757D" w:rsidRDefault="00B3757D">
      <w:r>
        <w:t xml:space="preserve">and </w:t>
      </w:r>
    </w:p>
    <w:p w14:paraId="67D86088" w14:textId="719D75EF" w:rsidR="00B3757D" w:rsidRPr="00B3757D" w:rsidRDefault="00B3757D" w:rsidP="00B3757D">
      <w:pPr>
        <w:ind w:left="720"/>
        <w:rPr>
          <w:rFonts w:ascii="Courier New" w:hAnsi="Courier New" w:cs="Courier New"/>
        </w:rPr>
      </w:pPr>
      <w:r w:rsidRPr="00B3757D">
        <w:rPr>
          <w:rFonts w:ascii="Courier New" w:hAnsi="Courier New" w:cs="Courier New"/>
        </w:rPr>
        <w:t>end script</w:t>
      </w:r>
    </w:p>
    <w:p w14:paraId="40C243F1" w14:textId="7642229A" w:rsidR="00B3757D" w:rsidRDefault="00D50E8F">
      <w:r w:rsidRPr="00B3757D">
        <w:rPr>
          <w:noProof/>
        </w:rPr>
        <w:drawing>
          <wp:anchor distT="0" distB="0" distL="114300" distR="114300" simplePos="0" relativeHeight="251657728" behindDoc="0" locked="0" layoutInCell="1" allowOverlap="1" wp14:anchorId="6F3D3BC7" wp14:editId="77D873B9">
            <wp:simplePos x="0" y="0"/>
            <wp:positionH relativeFrom="column">
              <wp:posOffset>1847850</wp:posOffset>
            </wp:positionH>
            <wp:positionV relativeFrom="paragraph">
              <wp:posOffset>238599</wp:posOffset>
            </wp:positionV>
            <wp:extent cx="333375" cy="276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57D">
        <w:t>are syntax for</w:t>
      </w:r>
      <w:r w:rsidR="000C4D97">
        <w:t xml:space="preserve"> executing</w:t>
      </w:r>
      <w:r w:rsidR="00B3757D">
        <w:t xml:space="preserve"> the</w:t>
      </w:r>
      <w:r w:rsidR="002838AA">
        <w:t xml:space="preserve"> 10</w:t>
      </w:r>
      <w:r w:rsidR="002838AA">
        <w:sym w:font="Symbol" w:char="F0B4"/>
      </w:r>
      <w:r w:rsidR="002838AA">
        <w:t>10</w:t>
      </w:r>
      <w:r w:rsidR="002838AA">
        <w:sym w:font="Symbol" w:char="F0B4"/>
      </w:r>
      <w:r w:rsidR="002838AA">
        <w:t>10 = 1,000</w:t>
      </w:r>
      <w:r w:rsidR="00B3757D">
        <w:t xml:space="preserve"> Monte-Carlo </w:t>
      </w:r>
      <w:r w:rsidR="002838AA">
        <w:t>iter</w:t>
      </w:r>
      <w:r w:rsidR="00B3757D">
        <w:t>ation</w:t>
      </w:r>
      <w:r w:rsidR="002838AA">
        <w:t>s</w:t>
      </w:r>
      <w:r>
        <w:t>.</w:t>
      </w:r>
    </w:p>
    <w:p w14:paraId="66A83179" w14:textId="3D2D9837" w:rsidR="00B3757D" w:rsidRDefault="00066812">
      <w:r>
        <w:t>After running the file</w:t>
      </w:r>
      <w:r w:rsidR="00B3757D">
        <w:t xml:space="preserve"> by clicking          </w:t>
      </w:r>
      <w:proofErr w:type="gramStart"/>
      <w:r w:rsidR="00B3757D">
        <w:t xml:space="preserve">  </w:t>
      </w:r>
      <w:r>
        <w:t>,</w:t>
      </w:r>
      <w:proofErr w:type="gramEnd"/>
      <w:r>
        <w:t xml:space="preserve"> </w:t>
      </w:r>
      <w:r w:rsidR="00B3757D">
        <w:t xml:space="preserve">the code is executed. Once completed, </w:t>
      </w:r>
      <w:r>
        <w:t>a window behind the code window shows the results</w:t>
      </w:r>
      <w:r w:rsidR="00B3757D">
        <w:t xml:space="preserve"> in the form of a table:</w:t>
      </w:r>
    </w:p>
    <w:p w14:paraId="1CAF05B7" w14:textId="7FF886B0" w:rsidR="00E12A18" w:rsidRDefault="00B3757D">
      <w:r w:rsidRPr="00B3757D">
        <w:rPr>
          <w:noProof/>
        </w:rPr>
        <w:lastRenderedPageBreak/>
        <w:drawing>
          <wp:inline distT="0" distB="0" distL="0" distR="0" wp14:anchorId="17ACCC7C" wp14:editId="64D4CB15">
            <wp:extent cx="4435522" cy="1601242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420" cy="16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812">
        <w:t xml:space="preserve">  </w:t>
      </w:r>
    </w:p>
    <w:p w14:paraId="7C54194D" w14:textId="0169155F" w:rsidR="00B3757D" w:rsidRDefault="00B3757D">
      <w:r>
        <w:t xml:space="preserve">The entire table may be copied into Excel where, for instance, the sum of all four SSEs </w:t>
      </w:r>
      <w:r w:rsidR="00D50E8F">
        <w:t>may be</w:t>
      </w:r>
      <w:r>
        <w:t xml:space="preserve"> computed</w:t>
      </w:r>
      <w:r w:rsidR="00D50E8F">
        <w:t>.</w:t>
      </w:r>
      <w:r>
        <w:t xml:space="preserve"> </w:t>
      </w:r>
      <w:r w:rsidR="00D50E8F">
        <w:t>T</w:t>
      </w:r>
      <w:r>
        <w:t>he table is</w:t>
      </w:r>
      <w:r w:rsidR="00D50E8F">
        <w:t xml:space="preserve"> then</w:t>
      </w:r>
      <w:r>
        <w:t xml:space="preserve"> sorted</w:t>
      </w:r>
      <w:r w:rsidR="00D50E8F">
        <w:t xml:space="preserve">, </w:t>
      </w:r>
      <w:proofErr w:type="spellStart"/>
      <w:r w:rsidR="00D50E8F" w:rsidRPr="00D50E8F">
        <w:rPr>
          <w:i/>
          <w:iCs/>
        </w:rPr>
        <w:t>e.g</w:t>
      </w:r>
      <w:proofErr w:type="spellEnd"/>
      <w:r w:rsidR="00D50E8F">
        <w:t>,</w:t>
      </w:r>
      <w:r>
        <w:t xml:space="preserve"> by the total SSE. The initial</w:t>
      </w:r>
      <w:r w:rsidR="00D50E8F">
        <w:t xml:space="preserve"> part of the</w:t>
      </w:r>
      <w:r>
        <w:t xml:space="preserve"> table of results is something like</w:t>
      </w:r>
      <w:r w:rsidR="00EF5DF3">
        <w:t xml:space="preserve"> the following:</w:t>
      </w:r>
    </w:p>
    <w:p w14:paraId="4C02EEBF" w14:textId="0C6AC3A5" w:rsidR="00B3757D" w:rsidRDefault="00D50E8F">
      <w:r w:rsidRPr="00D50E8F">
        <w:rPr>
          <w:noProof/>
        </w:rPr>
        <w:drawing>
          <wp:inline distT="0" distB="0" distL="0" distR="0" wp14:anchorId="76E038E0" wp14:editId="3B6FA079">
            <wp:extent cx="5943600" cy="2910840"/>
            <wp:effectExtent l="0" t="0" r="0" b="381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7D50" w14:textId="6FB4C8F5" w:rsidR="00EF5DF3" w:rsidRDefault="00B3757D">
      <w:r>
        <w:t>Of course, every simulation produces slightly different results, due to the random nature of the process.</w:t>
      </w:r>
      <w:r w:rsidR="00D50E8F">
        <w:t xml:space="preserve"> </w:t>
      </w:r>
      <w:r w:rsidR="00EF5DF3">
        <w:t>O</w:t>
      </w:r>
      <w:r w:rsidR="00D50E8F">
        <w:t xml:space="preserve">ne may now plot, as an example, the different combinations of as4 and g2 that lead to </w:t>
      </w:r>
      <w:r w:rsidR="00EF5DF3">
        <w:t xml:space="preserve">very </w:t>
      </w:r>
      <w:r w:rsidR="00D50E8F">
        <w:t>small SSE</w:t>
      </w:r>
      <w:r w:rsidR="00EF5DF3">
        <w:t xml:space="preserve"> values</w:t>
      </w:r>
      <w:r w:rsidR="00D50E8F">
        <w:t xml:space="preserve">, here defined as 2 times the optimal SSE. In this case, there is a clear, slightly curved relationship, and the settings of the model are </w:t>
      </w:r>
      <w:r w:rsidR="002B5366">
        <w:t>roughly</w:t>
      </w:r>
      <w:r w:rsidR="00D50E8F">
        <w:t xml:space="preserve"> in the center of </w:t>
      </w:r>
      <w:r w:rsidR="002B5366">
        <w:t>this line</w:t>
      </w:r>
      <w:r w:rsidR="00D50E8F">
        <w:t xml:space="preserve"> (14, -0.3). </w:t>
      </w:r>
    </w:p>
    <w:p w14:paraId="641B36FA" w14:textId="79B3174E" w:rsidR="00B3757D" w:rsidRDefault="00D50E8F">
      <w:r>
        <w:t xml:space="preserve">Looking at the end of the Excel table shows that </w:t>
      </w:r>
      <w:r w:rsidR="002B5366">
        <w:t>many</w:t>
      </w:r>
      <w:r>
        <w:t xml:space="preserve"> combinations of as4 and g2 yield much worse SSEs:</w:t>
      </w:r>
    </w:p>
    <w:p w14:paraId="414D1B70" w14:textId="0B4954DE" w:rsidR="00D50E8F" w:rsidRDefault="00D50E8F">
      <w:r w:rsidRPr="00D50E8F">
        <w:rPr>
          <w:noProof/>
        </w:rPr>
        <w:lastRenderedPageBreak/>
        <w:drawing>
          <wp:inline distT="0" distB="0" distL="0" distR="0" wp14:anchorId="6831C645" wp14:editId="1314428A">
            <wp:extent cx="2605125" cy="2222481"/>
            <wp:effectExtent l="0" t="0" r="5080" b="698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134" cy="223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8CFC" w14:textId="60BDB2B6" w:rsidR="00D50E8F" w:rsidRDefault="00EF5DF3">
      <w:r>
        <w:t>While</w:t>
      </w:r>
      <w:r w:rsidR="00D50E8F">
        <w:t xml:space="preserve"> as4 and g2 </w:t>
      </w:r>
      <w:r>
        <w:t xml:space="preserve">are </w:t>
      </w:r>
      <w:r w:rsidR="00D50E8F">
        <w:t>still within the boundaries</w:t>
      </w:r>
      <w:r>
        <w:t xml:space="preserve"> permitted by the simulation settings</w:t>
      </w:r>
      <w:r w:rsidR="00D50E8F">
        <w:t xml:space="preserve">, the worst outcome of this particular simulation is an SSE of </w:t>
      </w:r>
      <w:r w:rsidR="00177205">
        <w:t xml:space="preserve">over </w:t>
      </w:r>
      <w:r w:rsidR="00D50E8F">
        <w:t>85, which is about 3,600 times as high as the best solution among those found in this simulation. Thus, the individual parameters are quite sensitive, but if the</w:t>
      </w:r>
      <w:r w:rsidR="00566FEE">
        <w:t>ir values</w:t>
      </w:r>
      <w:r w:rsidR="00D50E8F">
        <w:t xml:space="preserve"> happen to be close to the relationship shown above, they permit some variability</w:t>
      </w:r>
      <w:r>
        <w:t xml:space="preserve"> without loss of quality of fit</w:t>
      </w:r>
      <w:r w:rsidR="00D50E8F">
        <w:t>.</w:t>
      </w:r>
    </w:p>
    <w:p w14:paraId="687DE5FA" w14:textId="6BBF33E0" w:rsidR="008D53BC" w:rsidRDefault="008D53BC"/>
    <w:p w14:paraId="59D6727D" w14:textId="0CE68E80" w:rsidR="008D53BC" w:rsidRPr="008D53BC" w:rsidRDefault="008D53BC" w:rsidP="008D53BC">
      <w:pPr>
        <w:rPr>
          <w:b/>
          <w:bCs/>
          <w:i/>
          <w:iCs/>
        </w:rPr>
      </w:pPr>
    </w:p>
    <w:p w14:paraId="505BB258" w14:textId="68D5C138" w:rsidR="008D53BC" w:rsidRDefault="008D53BC"/>
    <w:p w14:paraId="6B6266B8" w14:textId="390B97D5" w:rsidR="008D53BC" w:rsidRDefault="008D53BC"/>
    <w:p w14:paraId="0CCC8AF1" w14:textId="77777777" w:rsidR="008D53BC" w:rsidRDefault="008D53BC"/>
    <w:p w14:paraId="320E1DDB" w14:textId="77777777" w:rsidR="00D50E8F" w:rsidRDefault="00D50E8F"/>
    <w:sectPr w:rsidR="00D5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15382"/>
    <w:multiLevelType w:val="hybridMultilevel"/>
    <w:tmpl w:val="64EAE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89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12"/>
    <w:rsid w:val="00066812"/>
    <w:rsid w:val="0008165C"/>
    <w:rsid w:val="000C4D97"/>
    <w:rsid w:val="000F55C2"/>
    <w:rsid w:val="000F6D20"/>
    <w:rsid w:val="00107D52"/>
    <w:rsid w:val="001647C9"/>
    <w:rsid w:val="00177205"/>
    <w:rsid w:val="001A62D4"/>
    <w:rsid w:val="00214088"/>
    <w:rsid w:val="002404ED"/>
    <w:rsid w:val="002838AA"/>
    <w:rsid w:val="002A4FEF"/>
    <w:rsid w:val="002B5366"/>
    <w:rsid w:val="00314958"/>
    <w:rsid w:val="00355C06"/>
    <w:rsid w:val="00412697"/>
    <w:rsid w:val="004748D9"/>
    <w:rsid w:val="00486E00"/>
    <w:rsid w:val="004A7552"/>
    <w:rsid w:val="004B5E82"/>
    <w:rsid w:val="004D2834"/>
    <w:rsid w:val="0050672F"/>
    <w:rsid w:val="00566FEE"/>
    <w:rsid w:val="005B5488"/>
    <w:rsid w:val="005C2C7C"/>
    <w:rsid w:val="005E0343"/>
    <w:rsid w:val="006421FC"/>
    <w:rsid w:val="006C536D"/>
    <w:rsid w:val="00757242"/>
    <w:rsid w:val="008446FC"/>
    <w:rsid w:val="00875F86"/>
    <w:rsid w:val="00894AA1"/>
    <w:rsid w:val="008D53BC"/>
    <w:rsid w:val="00934AE7"/>
    <w:rsid w:val="0095740F"/>
    <w:rsid w:val="00A456C7"/>
    <w:rsid w:val="00A93B1E"/>
    <w:rsid w:val="00AC5C4F"/>
    <w:rsid w:val="00B25083"/>
    <w:rsid w:val="00B3757D"/>
    <w:rsid w:val="00C43D61"/>
    <w:rsid w:val="00C61373"/>
    <w:rsid w:val="00CE6118"/>
    <w:rsid w:val="00D50E8F"/>
    <w:rsid w:val="00D53C04"/>
    <w:rsid w:val="00D577AA"/>
    <w:rsid w:val="00E539A0"/>
    <w:rsid w:val="00EF5DF3"/>
    <w:rsid w:val="00F00FEF"/>
    <w:rsid w:val="00F10B8A"/>
    <w:rsid w:val="00F6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A716"/>
  <w15:chartTrackingRefBased/>
  <w15:docId w15:val="{B4FC570C-C66B-4692-AB77-FB7BFFB4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enzymology.fc.ul.pt/softwa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Voit, Eberhard O</dc:creator>
  <cp:keywords/>
  <dc:description/>
  <cp:lastModifiedBy>Kumbale, Carla M</cp:lastModifiedBy>
  <cp:revision>3</cp:revision>
  <dcterms:created xsi:type="dcterms:W3CDTF">2023-03-13T15:39:00Z</dcterms:created>
  <dcterms:modified xsi:type="dcterms:W3CDTF">2023-03-13T15:40:00Z</dcterms:modified>
</cp:coreProperties>
</file>